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B546" w14:textId="77777777" w:rsidR="006F6CD1" w:rsidRPr="006F6CD1" w:rsidRDefault="006F6CD1" w:rsidP="006F6CD1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color w:val="333333"/>
          <w:sz w:val="24"/>
          <w:szCs w:val="24"/>
        </w:rPr>
      </w:pPr>
      <w:r w:rsidRPr="006F6CD1">
        <w:rPr>
          <w:rFonts w:ascii="Times New Roman" w:eastAsia="Times New Roman" w:hAnsi="Times New Roman"/>
          <w:b/>
          <w:bCs/>
          <w:color w:val="333333"/>
          <w:sz w:val="24"/>
          <w:szCs w:val="24"/>
          <w:bdr w:val="none" w:sz="0" w:space="0" w:color="auto" w:frame="1"/>
        </w:rPr>
        <w:t>CỘNG HÒA XÃ HỘI CHỦ NGHĨA VIỆT NAM</w:t>
      </w:r>
    </w:p>
    <w:p w14:paraId="67620F6D" w14:textId="77777777" w:rsidR="006F6CD1" w:rsidRPr="006F6CD1" w:rsidRDefault="006F6CD1" w:rsidP="006F6CD1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Độc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lập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Tự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do –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Hạnh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phúc</w:t>
      </w:r>
      <w:proofErr w:type="spellEnd"/>
    </w:p>
    <w:p w14:paraId="37F6B000" w14:textId="77777777" w:rsidR="006F6CD1" w:rsidRPr="006F6CD1" w:rsidRDefault="006F6CD1" w:rsidP="006F6CD1">
      <w:pPr>
        <w:shd w:val="clear" w:color="auto" w:fill="FFFFFF"/>
        <w:spacing w:after="120" w:line="240" w:lineRule="auto"/>
        <w:ind w:left="720"/>
        <w:jc w:val="center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>
        <w:rPr>
          <w:rFonts w:ascii="Times New Roman" w:eastAsia="Times New Roman" w:hAnsi="Times New Roman"/>
          <w:color w:val="333333"/>
          <w:sz w:val="26"/>
          <w:szCs w:val="26"/>
        </w:rPr>
        <w:t>------------</w:t>
      </w: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 </w:t>
      </w:r>
    </w:p>
    <w:p w14:paraId="0DCABCF4" w14:textId="07FF8A4F" w:rsidR="006F6CD1" w:rsidRPr="00B8046B" w:rsidRDefault="006F6CD1" w:rsidP="006F6CD1">
      <w:pPr>
        <w:shd w:val="clear" w:color="auto" w:fill="FFFFFF"/>
        <w:spacing w:after="120" w:line="240" w:lineRule="auto"/>
        <w:ind w:left="720"/>
        <w:jc w:val="right"/>
        <w:textAlignment w:val="baseline"/>
        <w:rPr>
          <w:rFonts w:ascii="Times New Roman" w:eastAsia="Times New Roman" w:hAnsi="Times New Roman"/>
          <w:i/>
          <w:color w:val="333333"/>
          <w:sz w:val="26"/>
          <w:szCs w:val="26"/>
        </w:rPr>
      </w:pPr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                                  </w:t>
      </w:r>
      <w:r w:rsidR="00B8046B"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 xml:space="preserve">                              </w:t>
      </w:r>
      <w:proofErr w:type="spellStart"/>
      <w:ins w:id="0" w:author="Bui Van Binh 20224301" w:date="2025-06-09T23:29:00Z"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</w:rPr>
          <w:t>Thứ</w:t>
        </w:r>
        <w:proofErr w:type="spellEnd"/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  <w:lang w:val="vi-VN"/>
          </w:rPr>
          <w:t xml:space="preserve"> 6</w:t>
        </w:r>
      </w:ins>
      <w:r w:rsidR="00B8046B"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….</w:t>
      </w:r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,</w:t>
      </w:r>
      <w:r w:rsidR="00B8046B">
        <w:rPr>
          <w:rFonts w:ascii="Times New Roman" w:eastAsia="Times New Roman" w:hAnsi="Times New Roman"/>
          <w:i/>
          <w:color w:val="333333"/>
          <w:sz w:val="26"/>
          <w:szCs w:val="26"/>
        </w:rPr>
        <w:t xml:space="preserve"> </w:t>
      </w:r>
      <w:proofErr w:type="spellStart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ngày</w:t>
      </w:r>
      <w:proofErr w:type="spellEnd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ins w:id="1" w:author="Bui Van Binh 20224301" w:date="2025-06-09T23:29:00Z"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</w:rPr>
          <w:t>22</w:t>
        </w:r>
      </w:ins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proofErr w:type="spellStart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tháng</w:t>
      </w:r>
      <w:proofErr w:type="spellEnd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ins w:id="2" w:author="Bui Van Binh 20224301" w:date="2025-06-09T23:29:00Z"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</w:rPr>
          <w:t>2</w:t>
        </w:r>
      </w:ins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proofErr w:type="spellStart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năm</w:t>
      </w:r>
      <w:proofErr w:type="spellEnd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ins w:id="3" w:author="Bui Van Binh 20224301" w:date="2025-06-09T23:29:00Z"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</w:rPr>
          <w:t>2025</w:t>
        </w:r>
      </w:ins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</w:p>
    <w:p w14:paraId="35BFA506" w14:textId="77777777" w:rsidR="006F6CD1" w:rsidRDefault="006F6CD1" w:rsidP="006F6CD1">
      <w:pPr>
        <w:shd w:val="clear" w:color="auto" w:fill="FFFFFF"/>
        <w:spacing w:after="120" w:line="240" w:lineRule="auto"/>
        <w:ind w:left="720"/>
        <w:jc w:val="center"/>
        <w:textAlignment w:val="baseline"/>
        <w:rPr>
          <w:rFonts w:ascii="Times New Roman" w:eastAsia="Times New Roman" w:hAnsi="Times New Roman"/>
          <w:b/>
          <w:color w:val="333333"/>
          <w:sz w:val="26"/>
          <w:szCs w:val="26"/>
        </w:rPr>
      </w:pPr>
    </w:p>
    <w:p w14:paraId="142A9C7E" w14:textId="77777777" w:rsidR="006F6CD1" w:rsidRPr="006F6CD1" w:rsidRDefault="006F6CD1" w:rsidP="008B46DE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b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b/>
          <w:color w:val="333333"/>
          <w:sz w:val="26"/>
          <w:szCs w:val="26"/>
        </w:rPr>
        <w:t>HỢP ĐỒNG LAO ĐỘNG</w:t>
      </w:r>
    </w:p>
    <w:p w14:paraId="41C241EC" w14:textId="77777777" w:rsidR="006F6CD1" w:rsidRPr="006F6CD1" w:rsidRDefault="006F6CD1" w:rsidP="006F6CD1">
      <w:pPr>
        <w:shd w:val="clear" w:color="auto" w:fill="FFFFFF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 </w:t>
      </w:r>
    </w:p>
    <w:p w14:paraId="5467E4C2" w14:textId="2D139958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Chúng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tôi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một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bên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là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Ông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/</w:t>
      </w:r>
      <w:proofErr w:type="spellStart"/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Bà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..........</w:t>
      </w:r>
      <w:ins w:id="4" w:author="Bui Van Binh 20224301" w:date="2025-06-09T23:29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CTTNHH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Thăng Long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...........................</w:t>
      </w:r>
    </w:p>
    <w:p w14:paraId="30BFC124" w14:textId="0C143B00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Chức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vụ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:…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………………</w:t>
      </w:r>
      <w:proofErr w:type="spellStart"/>
      <w:ins w:id="5" w:author="Bui Van Binh 20224301" w:date="2025-06-09T23:30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chủ</w:t>
        </w:r>
        <w:proofErr w:type="spellEnd"/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tịch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…………………………………</w:t>
      </w:r>
    </w:p>
    <w:p w14:paraId="476153AD" w14:textId="62A3EFA1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Đại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diện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cho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……………</w:t>
      </w:r>
      <w:ins w:id="6" w:author="Bui Van Binh 20224301" w:date="2025-06-09T23:30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CTTTHH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Thăng Long 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………………………………….</w:t>
      </w:r>
    </w:p>
    <w:p w14:paraId="7BD3E644" w14:textId="734BC090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Địa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chỉ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:…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………</w:t>
      </w:r>
      <w:ins w:id="7" w:author="Bui Van Binh 20224301" w:date="2025-06-09T23:30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22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Xã Đàn 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……………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Điện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thoại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:…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ins w:id="8" w:author="Bui Van Binh 20224301" w:date="2025-06-09T23:30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0329054205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…….</w:t>
      </w:r>
    </w:p>
    <w:p w14:paraId="0B35B76B" w14:textId="4E24E8DE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một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bên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/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Bà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</w:t>
      </w:r>
      <w:ins w:id="9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Bùi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Văn Bình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</w:t>
      </w:r>
    </w:p>
    <w:p w14:paraId="26CA28F6" w14:textId="3A3695AD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Sinh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: ......</w:t>
      </w:r>
      <w:ins w:id="10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13</w:t>
        </w:r>
      </w:ins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</w:t>
      </w:r>
      <w:ins w:id="11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10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năm..</w:t>
      </w:r>
      <w:proofErr w:type="gramEnd"/>
      <w:ins w:id="12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2004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:.....</w:t>
      </w:r>
      <w:ins w:id="13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Thanh</w:t>
        </w:r>
        <w:proofErr w:type="gramEnd"/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Hóa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</w:t>
      </w:r>
    </w:p>
    <w:p w14:paraId="34923BD6" w14:textId="2F1386DA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Nghề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nghiệp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:…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</w:t>
      </w:r>
      <w:ins w:id="14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Sale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………………………………………</w:t>
      </w:r>
    </w:p>
    <w:p w14:paraId="690E4BBE" w14:textId="0BC82933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chỉ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thường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trú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:…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……………</w:t>
      </w:r>
      <w:ins w:id="15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242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Xã Đàn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…………………………</w:t>
      </w:r>
    </w:p>
    <w:p w14:paraId="647CB168" w14:textId="1E3531D3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Số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CMTND:…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ins w:id="16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22222222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…………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cấp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  <w:ins w:id="17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34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......../...</w:t>
      </w:r>
      <w:ins w:id="18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33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...../.....</w:t>
      </w:r>
      <w:ins w:id="19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2022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</w:t>
      </w:r>
    </w:p>
    <w:p w14:paraId="1EAEC683" w14:textId="4310ACED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Số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sổ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(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nếu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có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)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</w:t>
      </w:r>
      <w:ins w:id="20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3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cấp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ins w:id="21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4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/...</w:t>
      </w:r>
      <w:ins w:id="22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5</w:t>
        </w:r>
      </w:ins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/...</w:t>
      </w:r>
      <w:ins w:id="23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6</w:t>
        </w:r>
      </w:ins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</w:p>
    <w:p w14:paraId="3202605D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Thỏa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thuận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ký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kết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hợp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đồng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lao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và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cam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kết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làm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đúng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những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điều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khoản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sau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đây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:</w:t>
      </w:r>
      <w:proofErr w:type="gramEnd"/>
    </w:p>
    <w:p w14:paraId="2037A249" w14:textId="77777777" w:rsidR="006F6CD1" w:rsidRPr="00345049" w:rsidRDefault="00A166B6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Điều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1: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Thời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hạn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và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công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việc</w:t>
      </w:r>
      <w:proofErr w:type="spellEnd"/>
    </w:p>
    <w:p w14:paraId="11597D79" w14:textId="4346C9AF" w:rsidR="006F6CD1" w:rsidRPr="00345049" w:rsidRDefault="006F6CD1" w:rsidP="006F6CD1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bà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</w:t>
      </w:r>
      <w:ins w:id="24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Bùi</w:t>
        </w:r>
        <w:proofErr w:type="gramEnd"/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Văn Bình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theo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loại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hợp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đồng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......</w:t>
      </w:r>
      <w:ins w:id="25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03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từ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ins w:id="26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04</w:t>
        </w:r>
      </w:ins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…... t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háng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…...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…….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đến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…….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….…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</w:t>
      </w:r>
    </w:p>
    <w:p w14:paraId="312F5237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Thử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từ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…..</w:t>
      </w:r>
      <w:proofErr w:type="spellStart"/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đến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….…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</w:t>
      </w:r>
    </w:p>
    <w:p w14:paraId="7F71D7D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điểm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............................................................</w:t>
      </w:r>
    </w:p>
    <w:p w14:paraId="4D72B829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Chức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vụ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...........................................................................</w:t>
      </w:r>
    </w:p>
    <w:p w14:paraId="450FE160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Công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phải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</w:t>
      </w:r>
    </w:p>
    <w:p w14:paraId="0D45E99C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Điều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2: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Chế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làm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việc</w:t>
      </w:r>
      <w:proofErr w:type="spellEnd"/>
    </w:p>
    <w:p w14:paraId="4E1FAEF5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Thời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giờ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..............................................................</w:t>
      </w:r>
    </w:p>
    <w:p w14:paraId="3087CA11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Được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cấp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phát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những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dụng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cụ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gồm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</w:t>
      </w:r>
    </w:p>
    <w:p w14:paraId="645FB894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Điều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kiện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an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toàn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vệ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sinh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theo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hiện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của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nhà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nước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4738EDC4" w14:textId="77777777" w:rsidR="006F6CD1" w:rsidRPr="00345049" w:rsidRDefault="00A166B6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lastRenderedPageBreak/>
        <w:t>Điều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3</w:t>
      </w:r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: Nghĩa </w:t>
      </w:r>
      <w:proofErr w:type="spellStart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vụ</w:t>
      </w:r>
      <w:proofErr w:type="spellEnd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, </w:t>
      </w:r>
      <w:proofErr w:type="spellStart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quyền</w:t>
      </w:r>
      <w:proofErr w:type="spellEnd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hạn</w:t>
      </w:r>
      <w:proofErr w:type="spellEnd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và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các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quyền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lợi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người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lao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động</w:t>
      </w:r>
      <w:proofErr w:type="spellEnd"/>
    </w:p>
    <w:p w14:paraId="6E065689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3.1 Nghĩa </w:t>
      </w:r>
      <w:proofErr w:type="spellStart"/>
      <w:proofErr w:type="gram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vụ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:</w:t>
      </w:r>
      <w:proofErr w:type="gramEnd"/>
    </w:p>
    <w:p w14:paraId="0432B9E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Trong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chịu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sự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điều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trực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tiếp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của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bà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</w:t>
      </w:r>
    </w:p>
    <w:p w14:paraId="2912E81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Hoàn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những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trong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hợp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đồng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555EF9B9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Chấp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nghiêm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túc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nội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chế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của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đơn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vị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kỷ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luật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an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toàn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các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trong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thỏa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ước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tập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thể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379F049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3.2 Quyền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hạn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:</w:t>
      </w:r>
    </w:p>
    <w:p w14:paraId="6A804BF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Có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quyền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đề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xuất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khiếu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thay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đổi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tạm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hoãn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, 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chấm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dứt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hợp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đồng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lao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 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theo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của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pháp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luật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hiện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56EFB353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3.3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lợi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:</w:t>
      </w:r>
    </w:p>
    <w:p w14:paraId="44BF5A82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Phương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lại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làm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proofErr w:type="gram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:..........................................</w:t>
      </w:r>
      <w:proofErr w:type="gramEnd"/>
    </w:p>
    <w:p w14:paraId="7C000184" w14:textId="696EDEDD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Mức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lương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chính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hoặc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tiền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công</w:t>
      </w:r>
      <w:proofErr w:type="spellEnd"/>
      <w:proofErr w:type="gram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:..</w:t>
      </w:r>
      <w:proofErr w:type="gramEnd"/>
      <w:ins w:id="61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fr-FR"/>
          </w:rPr>
          <w:t>10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>.000.000</w:t>
        </w:r>
      </w:ins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........... </w:t>
      </w:r>
    </w:p>
    <w:p w14:paraId="2747326B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lần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vào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và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hàng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</w:t>
      </w:r>
    </w:p>
    <w:p w14:paraId="71660A4F" w14:textId="399869FA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Phụ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cấp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gồm</w:t>
      </w:r>
      <w:proofErr w:type="spellEnd"/>
      <w:proofErr w:type="gram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 ....</w:t>
      </w:r>
      <w:proofErr w:type="gramEnd"/>
      <w:ins w:id="92" w:author="Bui Van Binh 20224301" w:date="2025-06-09T23:33:00Z"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fr-FR"/>
          </w:rPr>
          <w:t>1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>.000.000</w:t>
        </w:r>
      </w:ins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</w:t>
      </w:r>
    </w:p>
    <w:p w14:paraId="72A677ED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</w:t>
      </w:r>
    </w:p>
    <w:p w14:paraId="7753A96B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trang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bị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bảo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hộ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gồm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</w:t>
      </w:r>
    </w:p>
    <w:p w14:paraId="5F97647B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4DF6B134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0BF8EEA9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Số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nghỉ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hàng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lương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(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nghỉ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lễ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phép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riêng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):</w:t>
      </w:r>
    </w:p>
    <w:p w14:paraId="67E889E8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5EFF722E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08CC33F1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Bảo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hiểm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xã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hội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:</w:t>
      </w:r>
    </w:p>
    <w:p w14:paraId="1CF1673D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74125BF5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7F5ECD2C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phúc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lợi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</w:t>
      </w:r>
    </w:p>
    <w:p w14:paraId="72F204E5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49B2C565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6A4B8570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khoản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nâng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lương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bồi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dưỡng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nghiệp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vụ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thực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nhiệm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vụ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khoa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học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công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nghệ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với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đơn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vị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trong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hoặc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ngoài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nước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:</w:t>
      </w:r>
    </w:p>
    <w:p w14:paraId="6E4AFA0B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4D676877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131F6970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lastRenderedPageBreak/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chế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ngừng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cấp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thôi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bồi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thường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theo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định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của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pháp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luật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</w:p>
    <w:p w14:paraId="371C96C0" w14:textId="77777777" w:rsidR="006F6CD1" w:rsidRPr="00AB4470" w:rsidRDefault="00A166B6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  <w:lang w:val="fr-FR"/>
          <w:rPrChange w:id="28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gram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4</w:t>
      </w:r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:</w:t>
      </w:r>
      <w:proofErr w:type="gramEnd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Nghĩa</w:t>
      </w:r>
      <w:proofErr w:type="spellEnd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vụ</w:t>
      </w:r>
      <w:proofErr w:type="spellEnd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và</w:t>
      </w:r>
      <w:proofErr w:type="spellEnd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hạn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của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sử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dụng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động</w:t>
      </w:r>
      <w:proofErr w:type="spellEnd"/>
    </w:p>
    <w:p w14:paraId="5ED00BE8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0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4.1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Nghĩa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vụ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: </w:t>
      </w:r>
    </w:p>
    <w:p w14:paraId="6E659A0C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Thực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đầy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đủ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những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cần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thiết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cam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kết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trong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để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làm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đạt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hiệu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.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Đảm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bảo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làm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theo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ký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. Thanh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toán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đầy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đủ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dứt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điểm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chế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và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lợi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của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cam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kết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trong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</w:t>
      </w:r>
    </w:p>
    <w:p w14:paraId="4AD3A53C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2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4.2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2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2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2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hạn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3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:</w:t>
      </w:r>
    </w:p>
    <w:p w14:paraId="3476D7C6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Có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chuyển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tạm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tạm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ngừng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thay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đổi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tạm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hoãn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chấm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dứt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và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áp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dụng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pháp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kỷ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luật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theo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định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của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pháp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luật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0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0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</w:t>
      </w:r>
    </w:p>
    <w:p w14:paraId="4E408CC3" w14:textId="77777777" w:rsidR="006F6CD1" w:rsidRPr="00AB4470" w:rsidRDefault="00A166B6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  <w:lang w:val="fr-FR"/>
          <w:rPrChange w:id="50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5: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khoản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chung</w:t>
      </w:r>
      <w:proofErr w:type="spellEnd"/>
    </w:p>
    <w:p w14:paraId="1D64F9C5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1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5.1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Những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thỏa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thuận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khác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:</w:t>
      </w:r>
    </w:p>
    <w:p w14:paraId="45CEC7BE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28D1A150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0D263303" w14:textId="77777777" w:rsidR="006F6CD1" w:rsidRPr="00AB4470" w:rsidRDefault="006F6CD1" w:rsidP="006F6CD1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5.2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có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hiệu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lực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từ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proofErr w:type="gram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….</w:t>
      </w:r>
      <w:proofErr w:type="gram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.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...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đến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</w:t>
      </w:r>
    </w:p>
    <w:p w14:paraId="0D7FAF5E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  <w:lang w:val="fr-FR"/>
          <w:rPrChange w:id="55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5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5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gram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5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6:</w:t>
      </w:r>
      <w:proofErr w:type="gram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5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đồn</w:t>
      </w:r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g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lao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động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này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làm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7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7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thành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7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02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7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bản</w:t>
      </w:r>
      <w:proofErr w:type="spellEnd"/>
    </w:p>
    <w:p w14:paraId="7677623E" w14:textId="77777777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- 01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bản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do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người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giữ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5D00CE19" w14:textId="77777777" w:rsid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- 01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bản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do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người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sử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dụng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giữ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02EF6C61" w14:textId="77777777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</w:p>
    <w:p w14:paraId="361D69CE" w14:textId="77777777" w:rsidR="006F6CD1" w:rsidRPr="006F6CD1" w:rsidRDefault="006F6CD1" w:rsidP="006F6CD1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           Người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lao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động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                                       Người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sử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dụng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lao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động</w:t>
      </w:r>
      <w:proofErr w:type="spellEnd"/>
    </w:p>
    <w:p w14:paraId="2170CFE5" w14:textId="12D56176" w:rsidR="006F6CD1" w:rsidRDefault="006F6CD1" w:rsidP="006F6CD1">
      <w:pPr>
        <w:shd w:val="clear" w:color="auto" w:fill="FFFFFF"/>
        <w:spacing w:after="120" w:line="240" w:lineRule="auto"/>
        <w:jc w:val="center"/>
        <w:textAlignment w:val="baseline"/>
        <w:rPr>
          <w:ins w:id="574" w:author="Bui Van Binh 20224301" w:date="2025-06-09T23:33:00Z"/>
          <w:rFonts w:ascii="Times New Roman" w:eastAsia="Times New Roman" w:hAnsi="Times New Roman"/>
          <w:color w:val="333333"/>
          <w:sz w:val="26"/>
          <w:szCs w:val="26"/>
          <w:lang w:val="vi-VN"/>
        </w:rPr>
      </w:pP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            (</w:t>
      </w:r>
      <w:ins w:id="575" w:author="Bui Van Binh 20224301" w:date="2025-06-09T23:33:00Z"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>Bui Văn Binh</w:t>
        </w:r>
      </w:ins>
      <w:del w:id="576" w:author="Bui Van Binh 20224301" w:date="2025-06-09T23:33:00Z">
        <w:r w:rsidRPr="006F6CD1" w:rsidDel="00345049">
          <w:rPr>
            <w:rFonts w:ascii="Times New Roman" w:eastAsia="Times New Roman" w:hAnsi="Times New Roman"/>
            <w:color w:val="333333"/>
            <w:sz w:val="26"/>
            <w:szCs w:val="26"/>
          </w:rPr>
          <w:delText>ký tên</w:delText>
        </w:r>
      </w:del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)                                                 </w:t>
      </w:r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   (</w:t>
      </w:r>
      <w:proofErr w:type="gramEnd"/>
      <w:del w:id="577" w:author="Bui Van Binh 20224301" w:date="2025-06-09T23:33:00Z">
        <w:r w:rsidRPr="006F6CD1" w:rsidDel="00345049">
          <w:rPr>
            <w:rFonts w:ascii="Times New Roman" w:eastAsia="Times New Roman" w:hAnsi="Times New Roman"/>
            <w:color w:val="333333"/>
            <w:sz w:val="26"/>
            <w:szCs w:val="26"/>
          </w:rPr>
          <w:delText>ký tên, đóng dấu</w:delText>
        </w:r>
      </w:del>
      <w:ins w:id="578" w:author="Bui Van Binh 20224301" w:date="2025-06-09T23:33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CTTNHH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Thăng Long</w:t>
        </w:r>
      </w:ins>
      <w:del w:id="579" w:author="Bui Van Binh 20224301" w:date="2025-06-09T23:33:00Z">
        <w:r w:rsidRPr="006F6CD1" w:rsidDel="00345049">
          <w:rPr>
            <w:rFonts w:ascii="Times New Roman" w:eastAsia="Times New Roman" w:hAnsi="Times New Roman"/>
            <w:color w:val="333333"/>
            <w:sz w:val="26"/>
            <w:szCs w:val="26"/>
          </w:rPr>
          <w:delText>)</w:delText>
        </w:r>
      </w:del>
    </w:p>
    <w:p w14:paraId="570FCAC1" w14:textId="7C052BD4" w:rsidR="00345049" w:rsidRPr="00345049" w:rsidRDefault="00345049" w:rsidP="006F6CD1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vi-VN"/>
          <w:rPrChange w:id="580" w:author="Bui Van Binh 20224301" w:date="2025-06-09T23:33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ins w:id="581" w:author="Bui Van Binh 20224301" w:date="2025-06-09T23:33:00Z">
        <w:r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ab/>
        </w:r>
        <w:r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ab/>
        </w:r>
      </w:ins>
    </w:p>
    <w:p w14:paraId="7FE43651" w14:textId="77777777" w:rsidR="005164C9" w:rsidRPr="00345049" w:rsidRDefault="005164C9" w:rsidP="006F6CD1">
      <w:pPr>
        <w:spacing w:after="120"/>
        <w:rPr>
          <w:rFonts w:ascii="Times New Roman" w:hAnsi="Times New Roman"/>
          <w:sz w:val="26"/>
          <w:szCs w:val="26"/>
          <w:lang w:val="vi-VN"/>
          <w:rPrChange w:id="582" w:author="Bui Van Binh 20224301" w:date="2025-06-09T23:33:00Z">
            <w:rPr>
              <w:rFonts w:ascii="Times New Roman" w:hAnsi="Times New Roman"/>
              <w:sz w:val="26"/>
              <w:szCs w:val="26"/>
            </w:rPr>
          </w:rPrChange>
        </w:rPr>
      </w:pPr>
    </w:p>
    <w:sectPr w:rsidR="005164C9" w:rsidRPr="00345049" w:rsidSect="006F6CD1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ui Van Binh 20224301">
    <w15:presenceInfo w15:providerId="AD" w15:userId="S::Binh.BV224301@sis.hust.edu.vn::566ae734-31a4-4b82-88eb-331625b4f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CD1"/>
    <w:rsid w:val="000E55A4"/>
    <w:rsid w:val="00345049"/>
    <w:rsid w:val="005164C9"/>
    <w:rsid w:val="006809F2"/>
    <w:rsid w:val="006F6CD1"/>
    <w:rsid w:val="008B46DE"/>
    <w:rsid w:val="00A166B6"/>
    <w:rsid w:val="00AB4470"/>
    <w:rsid w:val="00B8046B"/>
    <w:rsid w:val="00C36462"/>
    <w:rsid w:val="00C66D99"/>
    <w:rsid w:val="00D25A78"/>
    <w:rsid w:val="00F2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3230"/>
  <w15:chartTrackingRefBased/>
  <w15:docId w15:val="{90510CCE-C52A-449C-BFAD-AB961FD3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u2">
    <w:name w:val="heading 2"/>
    <w:basedOn w:val="Binhthng"/>
    <w:link w:val="u2Char"/>
    <w:uiPriority w:val="9"/>
    <w:qFormat/>
    <w:rsid w:val="006F6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6F6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uiPriority w:val="9"/>
    <w:rsid w:val="006F6CD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u3Char">
    <w:name w:val="Đầu đề 3 Char"/>
    <w:link w:val="u3"/>
    <w:uiPriority w:val="9"/>
    <w:rsid w:val="006F6CD1"/>
    <w:rPr>
      <w:rFonts w:ascii="Times New Roman" w:eastAsia="Times New Roman" w:hAnsi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6F6C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Manh">
    <w:name w:val="Strong"/>
    <w:uiPriority w:val="22"/>
    <w:qFormat/>
    <w:rsid w:val="006F6CD1"/>
    <w:rPr>
      <w:b/>
      <w:bCs/>
    </w:rPr>
  </w:style>
  <w:style w:type="character" w:styleId="Siuktni">
    <w:name w:val="Hyperlink"/>
    <w:uiPriority w:val="99"/>
    <w:semiHidden/>
    <w:unhideWhenUsed/>
    <w:rsid w:val="006F6CD1"/>
    <w:rPr>
      <w:color w:val="0000FF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B4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link w:val="Bongchuthich"/>
    <w:uiPriority w:val="99"/>
    <w:semiHidden/>
    <w:rsid w:val="008B46DE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AB447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e95f85abd6bebe185e0960413f352a9d">
  <xsd:schema xmlns:xsd="http://www.w3.org/2001/XMLSchema" xmlns:xs="http://www.w3.org/2001/XMLSchema" xmlns:p="http://schemas.microsoft.com/office/2006/metadata/properties" xmlns:ns3="c240a0c8-d45c-4ab7-9469-3a0ee2ec1550" xmlns:ns4="cd08e727-9fc4-4861-afe5-2a5b8b7f9ae5" targetNamespace="http://schemas.microsoft.com/office/2006/metadata/properties" ma:root="true" ma:fieldsID="eedf731267a56d67e339491c597f6090" ns3:_="" ns4:_="">
    <xsd:import namespace="c240a0c8-d45c-4ab7-9469-3a0ee2ec1550"/>
    <xsd:import namespace="cd08e727-9fc4-4861-afe5-2a5b8b7f9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5ABD0F-E7B3-4537-AED8-335EC08D71C3}">
  <ds:schemaRefs>
    <ds:schemaRef ds:uri="http://schemas.microsoft.com/office/2006/metadata/properties"/>
    <ds:schemaRef ds:uri="http://schemas.microsoft.com/office/infopath/2007/PartnerControls"/>
    <ds:schemaRef ds:uri="c240a0c8-d45c-4ab7-9469-3a0ee2ec1550"/>
  </ds:schemaRefs>
</ds:datastoreItem>
</file>

<file path=customXml/itemProps2.xml><?xml version="1.0" encoding="utf-8"?>
<ds:datastoreItem xmlns:ds="http://schemas.openxmlformats.org/officeDocument/2006/customXml" ds:itemID="{ED388EB9-6771-4BD2-B63F-2D9E0CC5F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26630-D928-40D2-8B4C-47C31122B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0a0c8-d45c-4ab7-9469-3a0ee2ec1550"/>
    <ds:schemaRef ds:uri="cd08e727-9fc4-4861-afe5-2a5b8b7f9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Bui Van Binh 20224301</cp:lastModifiedBy>
  <cp:revision>2</cp:revision>
  <dcterms:created xsi:type="dcterms:W3CDTF">2025-06-09T16:34:00Z</dcterms:created>
  <dcterms:modified xsi:type="dcterms:W3CDTF">2025-06-09T16:34:00Z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